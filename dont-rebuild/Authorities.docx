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2E30DC" w14:textId="77777777" w:rsidR="005126DD" w:rsidRPr="00AB6D86" w:rsidRDefault="00AB6D86" w:rsidP="002126F7">
      <w:pPr>
        <w:pStyle w:val="Heading1"/>
      </w:pPr>
      <w:r w:rsidRPr="00AB6D86">
        <w:t>In Plain View</w:t>
      </w:r>
    </w:p>
    <w:p w14:paraId="23154DC0" w14:textId="77777777" w:rsidR="00AB6D86" w:rsidRDefault="00AB6D86"/>
    <w:p w14:paraId="035492D3" w14:textId="77777777" w:rsidR="00A111E7" w:rsidRDefault="00A111E7" w:rsidP="00A111E7">
      <w:r>
        <w:t>Authorities</w:t>
      </w:r>
    </w:p>
    <w:p w14:paraId="5E91547C" w14:textId="77777777" w:rsidR="00EB571C" w:rsidRDefault="00EB571C" w:rsidP="00EB571C">
      <w:r>
        <w:t>“Authorities”</w:t>
      </w:r>
    </w:p>
    <w:p w14:paraId="0862FCDB" w14:textId="77777777" w:rsidR="00EB571C" w:rsidRDefault="00EB571C" w:rsidP="00EB571C">
      <w:r>
        <w:t>‘Authorities’</w:t>
      </w:r>
    </w:p>
    <w:p w14:paraId="588B25F0" w14:textId="77777777" w:rsidR="00EB571C" w:rsidRDefault="00EB571C" w:rsidP="00EB571C">
      <w:r>
        <w:t>^Authorities^</w:t>
      </w:r>
    </w:p>
    <w:p w14:paraId="6D3B53DB" w14:textId="77777777" w:rsidR="00EB571C" w:rsidRDefault="00EB571C" w:rsidP="00EB571C">
      <w:r>
        <w:t>(Authorities&gt;</w:t>
      </w:r>
    </w:p>
    <w:p w14:paraId="180CF970" w14:textId="77777777" w:rsidR="00A111E7" w:rsidRDefault="00A111E7" w:rsidP="00A111E7">
      <w:r>
        <w:t>AUTHORITIES</w:t>
      </w:r>
      <w:r w:rsidR="00B37605">
        <w:fldChar w:fldCharType="begin"/>
      </w:r>
      <w:r w:rsidR="00B37605">
        <w:instrText xml:space="preserve"> XE "</w:instrText>
      </w:r>
      <w:r w:rsidR="00B37605" w:rsidRPr="00493ED8">
        <w:instrText>AUTHORITIES</w:instrText>
      </w:r>
      <w:r w:rsidR="00B37605">
        <w:instrText xml:space="preserve">" </w:instrText>
      </w:r>
      <w:r w:rsidR="00B37605">
        <w:fldChar w:fldCharType="end"/>
      </w:r>
    </w:p>
    <w:p w14:paraId="44CA0159" w14:textId="77777777" w:rsidR="00A111E7" w:rsidRDefault="00A111E7" w:rsidP="00A111E7">
      <w:proofErr w:type="spellStart"/>
      <w:r>
        <w:t>AuThOrItiEs</w:t>
      </w:r>
      <w:proofErr w:type="spellEnd"/>
    </w:p>
    <w:p w14:paraId="14A28E00" w14:textId="77777777" w:rsidR="00AB6D86" w:rsidRDefault="00AB6D86" w:rsidP="00AB6D86">
      <w:r>
        <w:t>A u t h o r I t I e s</w:t>
      </w:r>
    </w:p>
    <w:p w14:paraId="3B2E413C" w14:textId="77777777" w:rsidR="00AB6D86" w:rsidRDefault="00AB6D86" w:rsidP="00AB6D86">
      <w:proofErr w:type="spellStart"/>
      <w:r>
        <w:t>AuthoritiesAuthorities</w:t>
      </w:r>
      <w:proofErr w:type="spellEnd"/>
    </w:p>
    <w:p w14:paraId="78896D37" w14:textId="77777777" w:rsidR="00C069D2" w:rsidRDefault="00C069D2" w:rsidP="00C069D2">
      <w:proofErr w:type="spellStart"/>
      <w:r>
        <w:t>Auth</w:t>
      </w:r>
      <w:proofErr w:type="spellEnd"/>
      <w:r>
        <w:t xml:space="preserve"> </w:t>
      </w:r>
      <w:proofErr w:type="spellStart"/>
      <w:r>
        <w:t>orities</w:t>
      </w:r>
      <w:proofErr w:type="spellEnd"/>
    </w:p>
    <w:p w14:paraId="4B2FCFB1" w14:textId="77777777" w:rsidR="00C069D2" w:rsidRDefault="00C069D2" w:rsidP="00C069D2">
      <w:proofErr w:type="spellStart"/>
      <w:r>
        <w:t>Auth</w:t>
      </w:r>
      <w:proofErr w:type="spellEnd"/>
      <w:r>
        <w:t xml:space="preserve"> </w:t>
      </w:r>
    </w:p>
    <w:p w14:paraId="043F84C2" w14:textId="77777777" w:rsidR="00C069D2" w:rsidRDefault="00C069D2" w:rsidP="00C069D2">
      <w:proofErr w:type="spellStart"/>
      <w:r>
        <w:t>orities</w:t>
      </w:r>
      <w:proofErr w:type="spellEnd"/>
    </w:p>
    <w:p w14:paraId="13D4B695" w14:textId="77777777" w:rsidR="00541B72" w:rsidRDefault="00541B72" w:rsidP="00541B72">
      <w:r>
        <w:t>A/u/t/h/o/r/</w:t>
      </w:r>
      <w:proofErr w:type="spellStart"/>
      <w:r>
        <w:t>i</w:t>
      </w:r>
      <w:proofErr w:type="spellEnd"/>
      <w:r>
        <w:t>/t/</w:t>
      </w:r>
      <w:proofErr w:type="spellStart"/>
      <w:r>
        <w:t>i</w:t>
      </w:r>
      <w:proofErr w:type="spellEnd"/>
      <w:r>
        <w:t>/e/s/</w:t>
      </w:r>
    </w:p>
    <w:p w14:paraId="626D3D21" w14:textId="77777777" w:rsidR="00AB6D86" w:rsidRDefault="00AB6D86" w:rsidP="00AB6D86">
      <w:proofErr w:type="spellStart"/>
      <w:r>
        <w:t>Authoritie</w:t>
      </w:r>
      <w:proofErr w:type="spellEnd"/>
      <w:r>
        <w:t>$</w:t>
      </w:r>
    </w:p>
    <w:p w14:paraId="13CF1460" w14:textId="77777777" w:rsidR="00AB6D86" w:rsidRDefault="00AB6D86" w:rsidP="00AB6D86">
      <w:r>
        <w:t>Authorit1es</w:t>
      </w:r>
    </w:p>
    <w:p w14:paraId="0A4D643F" w14:textId="77777777" w:rsidR="00AB6D86" w:rsidRDefault="00AB6D86" w:rsidP="00AB6D86">
      <w:r>
        <w:t>Author1ties</w:t>
      </w:r>
    </w:p>
    <w:p w14:paraId="560B6F4C" w14:textId="77777777" w:rsidR="00AB6D86" w:rsidRDefault="00AB6D86" w:rsidP="00AB6D86">
      <w:r>
        <w:t>Auth0rities</w:t>
      </w:r>
    </w:p>
    <w:p w14:paraId="0FB9891C" w14:textId="77777777" w:rsidR="00AB6D86" w:rsidRPr="00AB6D86" w:rsidRDefault="00AB6D86" w:rsidP="00AB6D86">
      <w:pPr>
        <w:rPr>
          <w:rFonts w:ascii="Wingdings" w:hAnsi="Wingdings"/>
        </w:rPr>
      </w:pPr>
      <w:r w:rsidRPr="00AB6D86">
        <w:rPr>
          <w:rFonts w:ascii="Wingdings" w:hAnsi="Wingdings"/>
        </w:rPr>
        <w:t></w:t>
      </w:r>
      <w:r w:rsidRPr="00AB6D86">
        <w:rPr>
          <w:rFonts w:ascii="Wingdings" w:hAnsi="Wingdings"/>
        </w:rPr>
        <w:t></w:t>
      </w:r>
      <w:r w:rsidRPr="00AB6D86">
        <w:rPr>
          <w:rFonts w:ascii="Wingdings" w:hAnsi="Wingdings"/>
        </w:rPr>
        <w:t></w:t>
      </w:r>
      <w:r w:rsidRPr="00AB6D86">
        <w:rPr>
          <w:rFonts w:ascii="Wingdings" w:hAnsi="Wingdings"/>
        </w:rPr>
        <w:t></w:t>
      </w:r>
      <w:r w:rsidRPr="00AB6D86">
        <w:rPr>
          <w:rFonts w:ascii="Wingdings" w:hAnsi="Wingdings"/>
        </w:rPr>
        <w:t></w:t>
      </w:r>
      <w:r w:rsidRPr="00AB6D86">
        <w:rPr>
          <w:rFonts w:ascii="Wingdings" w:hAnsi="Wingdings"/>
        </w:rPr>
        <w:t></w:t>
      </w:r>
      <w:r w:rsidRPr="00AB6D86">
        <w:rPr>
          <w:rFonts w:ascii="Wingdings" w:hAnsi="Wingdings"/>
        </w:rPr>
        <w:t></w:t>
      </w:r>
      <w:r w:rsidRPr="00AB6D86">
        <w:rPr>
          <w:rFonts w:ascii="Wingdings" w:hAnsi="Wingdings"/>
        </w:rPr>
        <w:t></w:t>
      </w:r>
      <w:r w:rsidRPr="00AB6D86">
        <w:rPr>
          <w:rFonts w:ascii="Wingdings" w:hAnsi="Wingdings"/>
        </w:rPr>
        <w:t></w:t>
      </w:r>
      <w:r w:rsidRPr="00AB6D86">
        <w:rPr>
          <w:rFonts w:ascii="Wingdings" w:hAnsi="Wingdings"/>
        </w:rPr>
        <w:t></w:t>
      </w:r>
      <w:r w:rsidRPr="00AB6D86">
        <w:rPr>
          <w:rFonts w:ascii="Wingdings" w:hAnsi="Wingdings"/>
        </w:rPr>
        <w:t></w:t>
      </w:r>
      <w:r w:rsidR="00B37605">
        <w:rPr>
          <w:rFonts w:ascii="Wingdings" w:hAnsi="Wingdings"/>
        </w:rPr>
        <w:fldChar w:fldCharType="begin"/>
      </w:r>
      <w:r w:rsidR="00B37605">
        <w:instrText xml:space="preserve"> XE "</w:instrText>
      </w:r>
      <w:r w:rsidR="00B37605" w:rsidRPr="00FD4426">
        <w:rPr>
          <w:rFonts w:ascii="Wingdings" w:hAnsi="Wingdings"/>
        </w:rPr>
        <w:instrText></w:instrText>
      </w:r>
      <w:r w:rsidR="00B37605" w:rsidRPr="00FD4426">
        <w:rPr>
          <w:rFonts w:ascii="Wingdings" w:hAnsi="Wingdings"/>
        </w:rPr>
        <w:instrText></w:instrText>
      </w:r>
      <w:r w:rsidR="00B37605" w:rsidRPr="00FD4426">
        <w:rPr>
          <w:rFonts w:ascii="Wingdings" w:hAnsi="Wingdings"/>
        </w:rPr>
        <w:instrText></w:instrText>
      </w:r>
      <w:r w:rsidR="00B37605" w:rsidRPr="00FD4426">
        <w:rPr>
          <w:rFonts w:ascii="Wingdings" w:hAnsi="Wingdings"/>
        </w:rPr>
        <w:instrText></w:instrText>
      </w:r>
      <w:r w:rsidR="00B37605" w:rsidRPr="00FD4426">
        <w:rPr>
          <w:rFonts w:ascii="Wingdings" w:hAnsi="Wingdings"/>
        </w:rPr>
        <w:instrText></w:instrText>
      </w:r>
      <w:r w:rsidR="00B37605" w:rsidRPr="00FD4426">
        <w:rPr>
          <w:rFonts w:ascii="Wingdings" w:hAnsi="Wingdings"/>
        </w:rPr>
        <w:instrText></w:instrText>
      </w:r>
      <w:r w:rsidR="00B37605" w:rsidRPr="00FD4426">
        <w:rPr>
          <w:rFonts w:ascii="Wingdings" w:hAnsi="Wingdings"/>
        </w:rPr>
        <w:instrText></w:instrText>
      </w:r>
      <w:r w:rsidR="00B37605" w:rsidRPr="00FD4426">
        <w:rPr>
          <w:rFonts w:ascii="Wingdings" w:hAnsi="Wingdings"/>
        </w:rPr>
        <w:instrText></w:instrText>
      </w:r>
      <w:r w:rsidR="00B37605" w:rsidRPr="00FD4426">
        <w:rPr>
          <w:rFonts w:ascii="Wingdings" w:hAnsi="Wingdings"/>
        </w:rPr>
        <w:instrText></w:instrText>
      </w:r>
      <w:r w:rsidR="00B37605" w:rsidRPr="00FD4426">
        <w:rPr>
          <w:rFonts w:ascii="Wingdings" w:hAnsi="Wingdings"/>
        </w:rPr>
        <w:instrText></w:instrText>
      </w:r>
      <w:r w:rsidR="00B37605" w:rsidRPr="00FD4426">
        <w:rPr>
          <w:rFonts w:ascii="Wingdings" w:hAnsi="Wingdings"/>
        </w:rPr>
        <w:instrText></w:instrText>
      </w:r>
      <w:r w:rsidR="00B37605">
        <w:instrText xml:space="preserve">" </w:instrText>
      </w:r>
      <w:r w:rsidR="00B37605">
        <w:rPr>
          <w:rFonts w:ascii="Wingdings" w:hAnsi="Wingdings"/>
        </w:rPr>
        <w:fldChar w:fldCharType="end"/>
      </w:r>
    </w:p>
    <w:p w14:paraId="5BCDAA1F" w14:textId="77777777" w:rsidR="00AB6D86" w:rsidRDefault="00A111E7" w:rsidP="00AB6D86">
      <w:proofErr w:type="spellStart"/>
      <w:r>
        <w:rPr>
          <w:rFonts w:cstheme="minorHAnsi"/>
        </w:rPr>
        <w:t>ÁúƬĥŏřīŤĩĘŝ</w:t>
      </w:r>
      <w:proofErr w:type="spellEnd"/>
    </w:p>
    <w:p w14:paraId="7C0454E1" w14:textId="77777777" w:rsidR="00173B04" w:rsidRPr="00173B04" w:rsidRDefault="00173B04" w:rsidP="00173B04">
      <w:pPr>
        <w:rPr>
          <w:dstrike/>
        </w:rPr>
      </w:pPr>
      <w:r w:rsidRPr="00173B04">
        <w:rPr>
          <w:dstrike/>
        </w:rPr>
        <w:t>Authorities</w:t>
      </w:r>
    </w:p>
    <w:p w14:paraId="4D3931FA" w14:textId="77777777" w:rsidR="005A5115" w:rsidRDefault="005A5115" w:rsidP="005A5115">
      <w:commentRangeStart w:id="1"/>
      <w:r>
        <w:t>Authoritie5</w:t>
      </w:r>
      <w:commentRangeEnd w:id="1"/>
      <w:r w:rsidR="00EB571C">
        <w:rPr>
          <w:rStyle w:val="CommentReference"/>
        </w:rPr>
      </w:r>
    </w:p>
    <w:p w14:paraId="263F0F93" w14:textId="77777777" w:rsidR="00AB6D86" w:rsidRDefault="00EB571C">
      <w:r>
        <w:rPr>
          <w:rStyle w:val="CommentReference"/>
        </w:rPr>
      </w:r>
    </w:p>
    <w:p w14:paraId="5C454661" w14:textId="77777777" w:rsidR="00173B04" w:rsidRDefault="00173B04"/>
    <w:p w14:paraId="68A9D81E" w14:textId="77777777" w:rsidR="00A111E7" w:rsidRPr="00173B04" w:rsidRDefault="004B49AE" w:rsidP="002126F7">
      <w:pPr>
        <w:pStyle w:val="Heading1"/>
      </w:pPr>
      <w:r w:rsidRPr="00173B04">
        <w:t>Embedded Excel</w:t>
      </w:r>
    </w:p>
    <w:p w14:paraId="56D4F1C8" w14:textId="4DC971E9" w:rsidR="004B49AE" w:rsidRDefault="002126F7">
      <w:r>
        <w:object w:dxaOrig="2089" w:dyaOrig="1181" w14:anchorId="2C1CDF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10.25pt;height:59.25pt" o:ole="">
            <v:imagedata r:id="rId9" o:title=""/>
          </v:shape>
          <o:OLEObject Type="Embed" ProgID="Excel.Sheet.12" ShapeID="_x0000_i1029" DrawAspect="Content" ObjectID="_1631434332" r:id="rId10"/>
        </w:object>
      </w:r>
    </w:p>
    <w:p w14:paraId="4C97DAA6" w14:textId="3FF588A7" w:rsidR="00165C67" w:rsidRPr="00165C67" w:rsidRDefault="004B49AE" w:rsidP="002126F7">
      <w:pPr>
        <w:pStyle w:val="Heading1"/>
      </w:pPr>
      <w:r w:rsidRPr="00173B04">
        <w:t>Table</w:t>
      </w:r>
      <w:r w:rsidR="00A111E7">
        <w:fldChar w:fldCharType="begin"/>
      </w:r>
      <w:r w:rsidR="00A111E7" w:rsidRPr="00173B04">
        <w:instrText xml:space="preserve"> LINK </w:instrText>
      </w:r>
      <w:r w:rsidR="00165C67">
        <w:instrText xml:space="preserve">Excel.Sheet.12 "\\\\gw-nas02\\Core_Noise\\TestData\\IQT_Phase_1\\ACC Data\\1B_56786\\Authorities.xlsx" Sheet1!R1C1:R4C1 </w:instrText>
      </w:r>
      <w:r w:rsidR="00A111E7" w:rsidRPr="00173B04">
        <w:instrText xml:space="preserve">\a \f 5 \h  \* MERGEFORMAT </w:instrText>
      </w:r>
      <w:r w:rsidR="00165C67">
        <w:fldChar w:fldCharType="separate"/>
      </w:r>
    </w:p>
    <w:p w14:paraId="2F1A833C" w14:textId="033BF8FF" w:rsidR="00310DDC" w:rsidRDefault="00310DDC" w:rsidP="00310DDC">
      <w:pPr>
        <w:pStyle w:val="Caption"/>
        <w:keepNext/>
        <w:divId w:val="1759062381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Authorities</w:t>
      </w:r>
    </w:p>
    <w:tbl>
      <w:tblPr>
        <w:tblStyle w:val="TableGrid"/>
        <w:tblW w:w="2122" w:type="dxa"/>
        <w:tblLook w:val="04A0" w:firstRow="1" w:lastRow="0" w:firstColumn="1" w:lastColumn="0" w:noHBand="0" w:noVBand="1"/>
      </w:tblPr>
      <w:tblGrid>
        <w:gridCol w:w="2122"/>
      </w:tblGrid>
      <w:tr w:rsidR="00165C67" w:rsidRPr="00165C67" w14:paraId="6FB8F022" w14:textId="77777777" w:rsidTr="00165C67">
        <w:trPr>
          <w:divId w:val="1759062381"/>
          <w:trHeight w:val="300"/>
        </w:trPr>
        <w:tc>
          <w:tcPr>
            <w:tcW w:w="2122" w:type="dxa"/>
            <w:noWrap/>
            <w:hideMark/>
          </w:tcPr>
          <w:p w14:paraId="5E975C33" w14:textId="342A0F40" w:rsidR="00165C67" w:rsidRPr="00165C67" w:rsidRDefault="00165C67" w:rsidP="00165C67">
            <w:r w:rsidRPr="00165C67">
              <w:t>Authorities</w:t>
            </w:r>
          </w:p>
        </w:tc>
      </w:tr>
      <w:tr w:rsidR="00165C67" w:rsidRPr="00165C67" w14:paraId="705BD055" w14:textId="77777777" w:rsidTr="00165C67">
        <w:trPr>
          <w:divId w:val="1759062381"/>
          <w:trHeight w:val="300"/>
        </w:trPr>
        <w:tc>
          <w:tcPr>
            <w:tcW w:w="2122" w:type="dxa"/>
            <w:noWrap/>
            <w:hideMark/>
          </w:tcPr>
          <w:p w14:paraId="24E13FDD" w14:textId="77777777" w:rsidR="00165C67" w:rsidRPr="00165C67" w:rsidRDefault="00165C67" w:rsidP="00165C67">
            <w:proofErr w:type="spellStart"/>
            <w:r w:rsidRPr="00165C67">
              <w:t>Authoritie</w:t>
            </w:r>
            <w:proofErr w:type="spellEnd"/>
            <w:r w:rsidRPr="00165C67">
              <w:t>$</w:t>
            </w:r>
          </w:p>
        </w:tc>
      </w:tr>
      <w:tr w:rsidR="00165C67" w:rsidRPr="00165C67" w14:paraId="73FEA8E4" w14:textId="77777777" w:rsidTr="00165C67">
        <w:trPr>
          <w:divId w:val="1759062381"/>
          <w:trHeight w:val="300"/>
        </w:trPr>
        <w:tc>
          <w:tcPr>
            <w:tcW w:w="2122" w:type="dxa"/>
            <w:noWrap/>
            <w:hideMark/>
          </w:tcPr>
          <w:p w14:paraId="0D543EEC" w14:textId="77777777" w:rsidR="00165C67" w:rsidRPr="00165C67" w:rsidRDefault="00165C67" w:rsidP="00165C67">
            <w:r w:rsidRPr="00165C67">
              <w:t>Authorit1es</w:t>
            </w:r>
          </w:p>
        </w:tc>
      </w:tr>
      <w:tr w:rsidR="00165C67" w:rsidRPr="00165C67" w14:paraId="668FC29E" w14:textId="77777777" w:rsidTr="00165C67">
        <w:trPr>
          <w:divId w:val="1759062381"/>
          <w:trHeight w:val="300"/>
        </w:trPr>
        <w:tc>
          <w:tcPr>
            <w:tcW w:w="2122" w:type="dxa"/>
            <w:noWrap/>
            <w:hideMark/>
          </w:tcPr>
          <w:p w14:paraId="0BA225C6" w14:textId="77777777" w:rsidR="00165C67" w:rsidRPr="00165C67" w:rsidRDefault="00165C67" w:rsidP="00165C67">
            <w:r w:rsidRPr="00165C67">
              <w:t>Author1ties</w:t>
            </w:r>
          </w:p>
        </w:tc>
      </w:tr>
    </w:tbl>
    <w:p w14:paraId="0EBCA311" w14:textId="77777777" w:rsidR="00A111E7" w:rsidRDefault="00A111E7">
      <w:r>
        <w:fldChar w:fldCharType="end"/>
      </w:r>
    </w:p>
    <w:p w14:paraId="75C88A94" w14:textId="77777777" w:rsidR="004B49AE" w:rsidRPr="00C069D2" w:rsidRDefault="00173B04" w:rsidP="002126F7">
      <w:pPr>
        <w:pStyle w:val="Heading1"/>
      </w:pPr>
      <w:r w:rsidRPr="00C069D2">
        <w:t>Hidden in plain sight</w:t>
      </w:r>
    </w:p>
    <w:p w14:paraId="297953F1" w14:textId="77777777" w:rsidR="00173B04" w:rsidRPr="00173B04" w:rsidRDefault="00173B04" w:rsidP="00173B04">
      <w:r w:rsidRPr="00173B04">
        <w:rPr>
          <w:color w:val="FFFFFF" w:themeColor="background1"/>
        </w:rPr>
        <w:t>Authorities</w:t>
      </w:r>
      <w:r>
        <w:rPr>
          <w:color w:val="FFFFFF" w:themeColor="background1"/>
        </w:rPr>
        <w:t xml:space="preserve"> – </w:t>
      </w:r>
      <w:r>
        <w:t>White on White</w:t>
      </w:r>
    </w:p>
    <w:p w14:paraId="2E9607EA" w14:textId="77777777" w:rsidR="00173B04" w:rsidRDefault="00173B04" w:rsidP="00173B04">
      <w:r w:rsidRPr="00173B04">
        <w:rPr>
          <w:highlight w:val="black"/>
        </w:rPr>
        <w:t>Authorities</w:t>
      </w:r>
      <w:r>
        <w:t xml:space="preserve"> Black on Black</w:t>
      </w:r>
    </w:p>
    <w:p w14:paraId="4CBA5ACC" w14:textId="77777777" w:rsidR="00173B04" w:rsidRDefault="00173B04"/>
    <w:p w14:paraId="243A2631" w14:textId="77777777" w:rsidR="00173B04" w:rsidRPr="00173B04" w:rsidRDefault="00173B04" w:rsidP="002126F7">
      <w:pPr>
        <w:pStyle w:val="Heading1"/>
      </w:pPr>
      <w:r w:rsidRPr="00173B04">
        <w:t>Hidden (font option)</w:t>
      </w:r>
    </w:p>
    <w:p w14:paraId="65D7F6B9" w14:textId="77777777" w:rsidR="00173B04" w:rsidRPr="00173B04" w:rsidRDefault="00173B04" w:rsidP="00173B04">
      <w:pPr>
        <w:rPr>
          <w:vanish/>
        </w:rPr>
      </w:pPr>
      <w:r w:rsidRPr="00173B04">
        <w:rPr>
          <w:vanish/>
        </w:rPr>
        <w:t>Authorities</w:t>
      </w:r>
    </w:p>
    <w:p w14:paraId="2920F7A4" w14:textId="77777777" w:rsidR="00173B04" w:rsidRPr="00173B04" w:rsidRDefault="00173B04">
      <w:pPr>
        <w:rPr>
          <w:vanish/>
        </w:rPr>
      </w:pPr>
    </w:p>
    <w:p w14:paraId="70C91FA6" w14:textId="77777777" w:rsidR="00173B04" w:rsidRDefault="00173B04">
      <w:r>
        <w:t xml:space="preserve">There is </w:t>
      </w:r>
      <w:r w:rsidR="00C069D2">
        <w:t xml:space="preserve">hidden </w:t>
      </w:r>
      <w:r>
        <w:t>text above</w:t>
      </w:r>
    </w:p>
    <w:p w14:paraId="6ED011AC" w14:textId="77777777" w:rsidR="00173B04" w:rsidRDefault="00173B04"/>
    <w:p w14:paraId="3F42E2C1" w14:textId="77777777" w:rsidR="00E71635" w:rsidRDefault="00E71635" w:rsidP="00E71635">
      <w:r>
        <w:t>There is an instance of Authorities in the meta data.</w:t>
      </w:r>
    </w:p>
    <w:p w14:paraId="0401D5EA" w14:textId="77777777" w:rsidR="00E71635" w:rsidRDefault="00E71635" w:rsidP="00E71635"/>
    <w:p w14:paraId="557836A4" w14:textId="77777777" w:rsidR="009C76F4" w:rsidRDefault="009C76F4" w:rsidP="009C76F4">
      <w:r>
        <w:t>There is an instance of Authorities in the macro.</w:t>
      </w:r>
    </w:p>
    <w:p w14:paraId="7FD51A19" w14:textId="4423CB57" w:rsidR="00E71635" w:rsidRDefault="00E71635" w:rsidP="00E71635"/>
    <w:p w14:paraId="2C3C9E53" w14:textId="264DB0B1" w:rsidR="002126F7" w:rsidRDefault="002126F7" w:rsidP="002126F7">
      <w:pPr>
        <w:pStyle w:val="Heading1"/>
      </w:pPr>
      <w:r>
        <w:t>Links</w:t>
      </w:r>
    </w:p>
    <w:p w14:paraId="2D574032" w14:textId="77777777" w:rsidR="00C069D2" w:rsidRDefault="00C069D2" w:rsidP="00C069D2">
      <w:r>
        <w:t xml:space="preserve">For more info on </w:t>
      </w:r>
      <w:hyperlink w:history="1">
        <w:r w:rsidRPr="00C069D2">
          <w:rPr>
            <w:rStyle w:val="Hyperlink"/>
          </w:rPr>
          <w:t xml:space="preserve">Authorities </w:t>
        </w:r>
      </w:hyperlink>
      <w:r>
        <w:t>click the link.</w:t>
      </w:r>
    </w:p>
    <w:p w14:paraId="0746959C" w14:textId="77777777" w:rsidR="00173B04" w:rsidRDefault="00173B04"/>
    <w:p w14:paraId="39E6342D" w14:textId="77777777" w:rsidR="00EB571C" w:rsidRDefault="00EB571C">
      <w:r>
        <w:t xml:space="preserve">Go to named </w:t>
      </w:r>
      <w:hyperlink w:history="1">
        <w:r w:rsidRPr="00EB571C">
          <w:rPr>
            <w:rStyle w:val="Hyperlink"/>
          </w:rPr>
          <w:t>bookmark</w:t>
        </w:r>
      </w:hyperlink>
    </w:p>
    <w:p w14:paraId="4F6C6628" w14:textId="77777777" w:rsidR="00EB571C" w:rsidRDefault="00EB571C"/>
    <w:p w14:paraId="0C97F522" w14:textId="77777777" w:rsidR="00EB571C" w:rsidRDefault="00EB571C"/>
    <w:p w14:paraId="3CA3E2B5" w14:textId="63449968" w:rsidR="00C069D2" w:rsidRPr="00A05EB6" w:rsidRDefault="00A05EB6" w:rsidP="002126F7">
      <w:pPr>
        <w:pStyle w:val="Heading1"/>
      </w:pPr>
      <w:r w:rsidRPr="00A05EB6">
        <w:t>Look under the image</w:t>
      </w:r>
      <w:r w:rsidR="00165C67">
        <w:t xml:space="preserve"> and at image alt text</w:t>
      </w:r>
    </w:p>
    <w:p w14:paraId="763D0CEC" w14:textId="77777777" w:rsidR="00A05EB6" w:rsidRDefault="00A05EB6"/>
    <w:p w14:paraId="1F25AB67" w14:textId="77777777" w:rsidR="00A05EB6" w:rsidRDefault="0015789D">
      <w:r>
        <w:rPr>
          <w:noProof/>
        </w:rPr>
        <w:pict w14:anchorId="6AC29A8E">
          <v:shape id="_x0000_s1027" type="#_x0000_t75" style="position:absolute;margin-left:0;margin-top:.3pt;width:163.5pt;height:81pt;z-index:251659264;mso-position-horizontal:absolute;mso-position-horizontal-relative:text;mso-position-vertical:absolute;mso-position-vertical-relative:text">
            <v:imagedata r:id="rId11" o:title="block"/>
          </v:shape>
        </w:pict>
      </w:r>
      <w:r w:rsidR="00A05EB6">
        <w:t>Authorities</w:t>
      </w:r>
    </w:p>
    <w:p w14:paraId="032D5707" w14:textId="77777777" w:rsidR="00A05EB6" w:rsidRDefault="00A05EB6"/>
    <w:p w14:paraId="7D705B64" w14:textId="77777777" w:rsidR="00A05EB6" w:rsidRDefault="00A05EB6"/>
    <w:p w14:paraId="3CA08B62" w14:textId="77777777" w:rsidR="00165C67" w:rsidRDefault="00165C67"/>
    <w:p w14:paraId="1B855B77" w14:textId="77777777" w:rsidR="00165C67" w:rsidRPr="00165C67" w:rsidRDefault="00165C67"/>
    <w:p w14:paraId="6589F402" w14:textId="273FA472" w:rsidR="004B49AE" w:rsidRPr="00B37605" w:rsidRDefault="00B37605" w:rsidP="002126F7">
      <w:pPr>
        <w:pStyle w:val="Heading1"/>
      </w:pPr>
      <w:r w:rsidRPr="00B37605">
        <w:t>Footnote</w:t>
      </w:r>
      <w:r w:rsidRPr="00B37605">
        <w:rPr>
          <w:rStyle w:val="EndnoteReference"/>
          <w:b/>
        </w:rPr>
        <w:endnoteReference w:id="1"/>
      </w:r>
    </w:p>
    <w:p w14:paraId="7862D20E" w14:textId="77777777" w:rsidR="00B37605" w:rsidRDefault="00B37605"/>
    <w:p w14:paraId="0221616B" w14:textId="06621FF8" w:rsidR="00B37605" w:rsidRDefault="0070380E">
      <w:r>
        <w:t>Making Changes to</w:t>
      </w:r>
      <w:del w:id="6" w:author="Greg Mann" w:date="2019-09-26T08:43:00Z">
        <w:r w:rsidDel="0070380E">
          <w:delText xml:space="preserve"> Authorities</w:delText>
        </w:r>
      </w:del>
      <w:r>
        <w:t xml:space="preserve"> by deleting </w:t>
      </w:r>
      <w:ins w:id="7" w:author="Greg Mann" w:date="2019-09-26T08:43:00Z">
        <w:r>
          <w:t xml:space="preserve">search text </w:t>
        </w:r>
      </w:ins>
      <w:r>
        <w:t>in track changes.</w:t>
      </w:r>
    </w:p>
    <w:p w14:paraId="55A302F0" w14:textId="77777777" w:rsidR="00B37605" w:rsidRDefault="00B37605"/>
    <w:p w14:paraId="69B48C73" w14:textId="77777777" w:rsidR="00B37605" w:rsidRDefault="00B37605">
      <w:r>
        <w:br w:type="page"/>
      </w:r>
    </w:p>
    <w:p w14:paraId="4E7D11C3" w14:textId="688F8E3C" w:rsidR="00B37605" w:rsidRDefault="002126F7" w:rsidP="002126F7">
      <w:pPr>
        <w:pStyle w:val="Heading1"/>
      </w:pPr>
      <w:r>
        <w:lastRenderedPageBreak/>
        <w:t>Styles</w:t>
      </w:r>
    </w:p>
    <w:p w14:paraId="4893B7EC" w14:textId="012E4090" w:rsidR="00882C1F" w:rsidRPr="00882C1F" w:rsidRDefault="00882C1F" w:rsidP="00882C1F">
      <w:pPr>
        <w:pStyle w:val="Authorities"/>
      </w:pPr>
      <w:r w:rsidRPr="00882C1F">
        <w:t>Check the Style name</w:t>
      </w:r>
    </w:p>
    <w:p w14:paraId="369606B2" w14:textId="6A0BAD85" w:rsidR="00882C1F" w:rsidRDefault="00882C1F"/>
    <w:p w14:paraId="5D0CC8DE" w14:textId="6FBD1703" w:rsidR="00863854" w:rsidRDefault="00863854" w:rsidP="00863854">
      <w:pPr>
        <w:pStyle w:val="Heading1"/>
      </w:pPr>
      <w:r>
        <w:t>Bitmap</w:t>
      </w:r>
    </w:p>
    <w:p w14:paraId="46CD97EC" w14:textId="0C82ED7C" w:rsidR="007B1458" w:rsidRDefault="007B1458">
      <w:r>
        <w:t>Example to show text in bitmap images can’t be searched for.</w:t>
      </w:r>
    </w:p>
    <w:p w14:paraId="02FA4780" w14:textId="49D408B5" w:rsidR="007B1458" w:rsidRDefault="0015789D">
      <w:r>
        <w:pict w14:anchorId="665EED48">
          <v:shape id="_x0000_i1026" type="#_x0000_t75" style="width:163.5pt;height:81pt">
            <v:imagedata r:id="rId12" o:title="Authorities"/>
          </v:shape>
        </w:pict>
      </w:r>
    </w:p>
    <w:p w14:paraId="6E92CACB" w14:textId="66507534" w:rsidR="00882C1F" w:rsidRDefault="00882C1F"/>
    <w:p w14:paraId="37AD2AD3" w14:textId="6BA0FCD6" w:rsidR="002126F7" w:rsidRDefault="002126F7" w:rsidP="002126F7">
      <w:pPr>
        <w:pStyle w:val="Heading1"/>
      </w:pPr>
      <w:r>
        <w:t>Index</w:t>
      </w:r>
    </w:p>
    <w:p w14:paraId="2F1F3497" w14:textId="77777777" w:rsidR="00B37605" w:rsidRPr="00B37605" w:rsidRDefault="00B37605">
      <w:pPr>
        <w:rPr>
          <w:b/>
        </w:rPr>
      </w:pPr>
      <w:r w:rsidRPr="00B37605">
        <w:rPr>
          <w:b/>
        </w:rPr>
        <w:t>Index</w:t>
      </w:r>
    </w:p>
    <w:p w14:paraId="5B315B06" w14:textId="77777777" w:rsidR="00B37605" w:rsidRDefault="00B37605">
      <w:pPr>
        <w:rPr>
          <w:noProof/>
        </w:rPr>
        <w:sectPr w:rsidR="00B37605" w:rsidSect="00B37605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fldChar w:fldCharType="begin"/>
      </w:r>
      <w:r>
        <w:instrText xml:space="preserve"> INDEX \c "2" \z "2057" </w:instrText>
      </w:r>
      <w:r>
        <w:fldChar w:fldCharType="separate"/>
      </w:r>
    </w:p>
    <w:p w14:paraId="0F7DCAAD" w14:textId="77777777" w:rsidR="00B37605" w:rsidRDefault="00B37605">
      <w:pPr>
        <w:pStyle w:val="Index1"/>
        <w:tabs>
          <w:tab w:val="right" w:leader="dot" w:pos="4143"/>
        </w:tabs>
        <w:rPr>
          <w:noProof/>
        </w:rPr>
      </w:pPr>
      <w:r>
        <w:rPr>
          <w:noProof/>
        </w:rPr>
        <w:t>AUTHORITIES, 1</w:t>
      </w:r>
    </w:p>
    <w:p w14:paraId="67D50BFD" w14:textId="77777777" w:rsidR="00B37605" w:rsidRDefault="00B37605">
      <w:pPr>
        <w:pStyle w:val="Index1"/>
        <w:tabs>
          <w:tab w:val="right" w:leader="dot" w:pos="4143"/>
        </w:tabs>
        <w:rPr>
          <w:noProof/>
        </w:rPr>
      </w:pPr>
      <w:r w:rsidRPr="004105A4">
        <w:rPr>
          <w:rFonts w:ascii="Wingdings" w:hAnsi="Wingdings"/>
          <w:noProof/>
        </w:rPr>
        <w:t></w:t>
      </w:r>
      <w:r w:rsidRPr="004105A4">
        <w:rPr>
          <w:rFonts w:ascii="Wingdings" w:hAnsi="Wingdings"/>
          <w:noProof/>
        </w:rPr>
        <w:t></w:t>
      </w:r>
      <w:r w:rsidRPr="004105A4">
        <w:rPr>
          <w:rFonts w:ascii="Wingdings" w:hAnsi="Wingdings"/>
          <w:noProof/>
        </w:rPr>
        <w:t></w:t>
      </w:r>
      <w:r w:rsidRPr="004105A4">
        <w:rPr>
          <w:rFonts w:ascii="Wingdings" w:hAnsi="Wingdings"/>
          <w:noProof/>
        </w:rPr>
        <w:t></w:t>
      </w:r>
      <w:r w:rsidRPr="004105A4">
        <w:rPr>
          <w:rFonts w:ascii="Wingdings" w:hAnsi="Wingdings"/>
          <w:noProof/>
        </w:rPr>
        <w:t></w:t>
      </w:r>
      <w:r w:rsidRPr="004105A4">
        <w:rPr>
          <w:rFonts w:ascii="Wingdings" w:hAnsi="Wingdings"/>
          <w:noProof/>
        </w:rPr>
        <w:t></w:t>
      </w:r>
      <w:r w:rsidRPr="004105A4">
        <w:rPr>
          <w:rFonts w:ascii="Wingdings" w:hAnsi="Wingdings"/>
          <w:noProof/>
        </w:rPr>
        <w:t></w:t>
      </w:r>
      <w:r w:rsidRPr="004105A4">
        <w:rPr>
          <w:rFonts w:ascii="Wingdings" w:hAnsi="Wingdings"/>
          <w:noProof/>
        </w:rPr>
        <w:t></w:t>
      </w:r>
      <w:r w:rsidRPr="004105A4">
        <w:rPr>
          <w:rFonts w:ascii="Wingdings" w:hAnsi="Wingdings"/>
          <w:noProof/>
        </w:rPr>
        <w:t></w:t>
      </w:r>
      <w:r w:rsidRPr="004105A4">
        <w:rPr>
          <w:rFonts w:ascii="Wingdings" w:hAnsi="Wingdings"/>
          <w:noProof/>
        </w:rPr>
        <w:t></w:t>
      </w:r>
      <w:r w:rsidRPr="004105A4">
        <w:rPr>
          <w:rFonts w:ascii="Wingdings" w:hAnsi="Wingdings"/>
          <w:noProof/>
        </w:rPr>
        <w:t></w:t>
      </w:r>
      <w:r>
        <w:rPr>
          <w:noProof/>
        </w:rPr>
        <w:t>, 1</w:t>
      </w:r>
    </w:p>
    <w:p w14:paraId="7339CB23" w14:textId="77777777" w:rsidR="00B37605" w:rsidRDefault="00B37605">
      <w:pPr>
        <w:rPr>
          <w:noProof/>
        </w:rPr>
        <w:sectPr w:rsidR="00B37605" w:rsidSect="00B37605">
          <w:type w:val="continuous"/>
          <w:pgSz w:w="11906" w:h="16838"/>
          <w:pgMar w:top="1440" w:right="1440" w:bottom="1440" w:left="1440" w:header="708" w:footer="708" w:gutter="0"/>
          <w:cols w:num="2" w:space="720"/>
          <w:docGrid w:linePitch="360"/>
        </w:sectPr>
      </w:pPr>
    </w:p>
    <w:p w14:paraId="0B3302F1" w14:textId="77777777" w:rsidR="00B37605" w:rsidRDefault="00B37605">
      <w:r>
        <w:fldChar w:fldCharType="end"/>
      </w:r>
    </w:p>
    <w:p w14:paraId="3F048987" w14:textId="77777777" w:rsidR="00A05EB6" w:rsidRDefault="00A05EB6"/>
    <w:sectPr w:rsidR="00A05EB6" w:rsidSect="00B37605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4372B1" w14:textId="77777777" w:rsidR="00A111E7" w:rsidRDefault="00A111E7" w:rsidP="00A111E7">
      <w:pPr>
        <w:spacing w:after="0" w:line="240" w:lineRule="auto"/>
      </w:pPr>
      <w:r>
        <w:separator/>
      </w:r>
    </w:p>
  </w:endnote>
  <w:endnote w:type="continuationSeparator" w:id="0">
    <w:p w14:paraId="479C7152" w14:textId="77777777" w:rsidR="00A111E7" w:rsidRDefault="00A111E7" w:rsidP="00A111E7">
      <w:pPr>
        <w:spacing w:after="0" w:line="240" w:lineRule="auto"/>
      </w:pPr>
      <w:r>
        <w:continuationSeparator/>
      </w:r>
    </w:p>
  </w:endnote>
  <w:endnote w:id="1">
    <w:p w14:paraId="0106F6F5" w14:textId="77777777" w:rsidR="00B37605" w:rsidRDefault="00B37605">
      <w:pPr>
        <w:pStyle w:val="EndnoteText"/>
      </w:pPr>
      <w:r>
        <w:rPr>
          <w:rStyle w:val="EndnoteReference"/>
        </w:rPr>
        <w:endnoteRef/>
      </w:r>
      <w:r>
        <w:t xml:space="preserve"> Authorities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1CB7A1" w14:textId="77777777" w:rsidR="00BF0D37" w:rsidRDefault="00BF0D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23B38" w14:textId="77777777" w:rsidR="00A111E7" w:rsidRDefault="00A111E7" w:rsidP="00A111E7">
    <w:r>
      <w:t>Footer Authorities</w:t>
    </w:r>
  </w:p>
  <w:p w14:paraId="03D6B4FB" w14:textId="77777777" w:rsidR="00A111E7" w:rsidRDefault="00A111E7" w:rsidP="00A111E7">
    <w:pPr>
      <w:pStyle w:val="Footer"/>
      <w:ind w:firstLine="72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FD1971" w14:textId="77777777" w:rsidR="00BF0D37" w:rsidRDefault="00BF0D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D99E66" w14:textId="77777777" w:rsidR="00A111E7" w:rsidRDefault="00A111E7" w:rsidP="00A111E7">
      <w:pPr>
        <w:spacing w:after="0" w:line="240" w:lineRule="auto"/>
      </w:pPr>
      <w:r>
        <w:separator/>
      </w:r>
    </w:p>
  </w:footnote>
  <w:footnote w:type="continuationSeparator" w:id="0">
    <w:p w14:paraId="3DE4F49F" w14:textId="77777777" w:rsidR="00A111E7" w:rsidRDefault="00A111E7" w:rsidP="00A11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04C7C7" w14:textId="77777777" w:rsidR="00BF0D37" w:rsidRDefault="0015789D">
    <w:pPr>
      <w:pStyle w:val="Header"/>
    </w:pPr>
    <w:r>
      <w:rPr>
        <w:noProof/>
      </w:rPr>
      <w:pict w14:anchorId="06E1E30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2787844" o:spid="_x0000_s2050" type="#_x0000_t136" style="position:absolute;margin-left:0;margin-top:0;width:477.2pt;height:159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uthoritie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32E01D" w14:textId="77777777" w:rsidR="00A111E7" w:rsidRDefault="0015789D" w:rsidP="00A111E7">
    <w:r>
      <w:rPr>
        <w:noProof/>
      </w:rPr>
      <w:pict w14:anchorId="22CE85B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2787845" o:spid="_x0000_s2051" type="#_x0000_t136" style="position:absolute;margin-left:0;margin-top:0;width:477.2pt;height:159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uthorities"/>
          <w10:wrap anchorx="margin" anchory="margin"/>
        </v:shape>
      </w:pict>
    </w:r>
    <w:r w:rsidR="00A111E7">
      <w:t>Header Authorities</w:t>
    </w:r>
  </w:p>
  <w:p w14:paraId="7ECC6869" w14:textId="77777777" w:rsidR="00A111E7" w:rsidRDefault="00A111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EA3E68" w14:textId="77777777" w:rsidR="00BF0D37" w:rsidRDefault="0015789D">
    <w:pPr>
      <w:pStyle w:val="Header"/>
    </w:pPr>
    <w:r>
      <w:rPr>
        <w:noProof/>
      </w:rPr>
      <w:pict w14:anchorId="67ED7E7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2787843" o:spid="_x0000_s2049" type="#_x0000_t136" style="position:absolute;margin-left:0;margin-top:0;width:477.2pt;height:159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uthorities"/>
          <w10:wrap anchorx="margin" anchory="margin"/>
        </v:shape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D86"/>
    <w:rsid w:val="0015789D"/>
    <w:rsid w:val="00165C67"/>
    <w:rsid w:val="00173B04"/>
    <w:rsid w:val="002126F7"/>
    <w:rsid w:val="00310DDC"/>
    <w:rsid w:val="004B49AE"/>
    <w:rsid w:val="005126DD"/>
    <w:rsid w:val="00541B72"/>
    <w:rsid w:val="005A5115"/>
    <w:rsid w:val="005E4D97"/>
    <w:rsid w:val="0070380E"/>
    <w:rsid w:val="007B1458"/>
    <w:rsid w:val="00863854"/>
    <w:rsid w:val="00882C1F"/>
    <w:rsid w:val="009C76F4"/>
    <w:rsid w:val="00A05EB6"/>
    <w:rsid w:val="00A111E7"/>
    <w:rsid w:val="00AB6D86"/>
    <w:rsid w:val="00B37605"/>
    <w:rsid w:val="00B61D17"/>
    <w:rsid w:val="00BF0D37"/>
    <w:rsid w:val="00C069D2"/>
    <w:rsid w:val="00E71635"/>
    <w:rsid w:val="00EB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5029D35"/>
  <w15:chartTrackingRefBased/>
  <w15:docId w15:val="{3C9FCCC7-8110-42DA-A197-E12B95F09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6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1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1E7"/>
  </w:style>
  <w:style w:type="paragraph" w:styleId="Footer">
    <w:name w:val="footer"/>
    <w:basedOn w:val="Normal"/>
    <w:link w:val="FooterChar"/>
    <w:uiPriority w:val="99"/>
    <w:unhideWhenUsed/>
    <w:rsid w:val="00A111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1E7"/>
  </w:style>
  <w:style w:type="table" w:styleId="TableGrid">
    <w:name w:val="Table Grid"/>
    <w:basedOn w:val="TableNormal"/>
    <w:uiPriority w:val="39"/>
    <w:rsid w:val="00A11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069D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69D2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3760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3760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3760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3760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3760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37605"/>
    <w:rPr>
      <w:vertAlign w:val="superscript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B37605"/>
    <w:pPr>
      <w:spacing w:after="0" w:line="240" w:lineRule="auto"/>
      <w:ind w:left="220" w:hanging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EB57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57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57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57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571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71C"/>
    <w:rPr>
      <w:rFonts w:ascii="Segoe UI" w:hAnsi="Segoe UI" w:cs="Segoe UI"/>
      <w:sz w:val="18"/>
      <w:szCs w:val="18"/>
    </w:rPr>
  </w:style>
  <w:style w:type="paragraph" w:customStyle="1" w:styleId="Authorities">
    <w:name w:val="Authorities"/>
    <w:basedOn w:val="Normal"/>
    <w:link w:val="AuthoritiesChar"/>
    <w:qFormat/>
    <w:rsid w:val="00882C1F"/>
    <w:rPr>
      <w:rFonts w:ascii="Algerian" w:hAnsi="Algerian"/>
    </w:rPr>
  </w:style>
  <w:style w:type="character" w:customStyle="1" w:styleId="AuthoritiesChar">
    <w:name w:val="Authorities Char"/>
    <w:basedOn w:val="DefaultParagraphFont"/>
    <w:link w:val="Authorities"/>
    <w:rsid w:val="00882C1F"/>
    <w:rPr>
      <w:rFonts w:ascii="Algerian" w:hAnsi="Algerian"/>
    </w:rPr>
  </w:style>
  <w:style w:type="character" w:customStyle="1" w:styleId="Heading1Char">
    <w:name w:val="Heading 1 Char"/>
    <w:basedOn w:val="DefaultParagraphFont"/>
    <w:link w:val="Heading1"/>
    <w:uiPriority w:val="9"/>
    <w:rsid w:val="002126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310DD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9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microsoft.com/office/2011/relationships/people" Target="people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package" Target="embeddings/Microsoft_Excel_Worksheet.xls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